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383535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-v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#verificar se o git esta instalado e sua versao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1e1e1e" w:val="clear"/>
        <w:spacing w:after="0" w:before="0" w:line="325.71428571428567" w:lineRule="auto"/>
        <w:ind w:left="0" w:right="0" w:firstLine="0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config 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user.name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#configuracao de usuario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config --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global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user.email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#configuracao de email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clone https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//github.com/GuilhermeSsampaio/ModelagemConta.git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#clonar e baixar um repositorio ja existente no github via HTTPS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init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#transformar a pasta / arquivo em um repositorio git dentro da pasta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48438" cy="3982724"/>
            <wp:effectExtent b="0" l="0" r="0" t="0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8438" cy="39827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status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#informa o estado dos arquivos da pasta (se foram modificados ou nao)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ns w:author="Maykon S. Ferreira" w:id="0" w:date="2023-05-26T17:29:41Z"/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324725" cy="3305175"/>
            <wp:effectExtent b="0" l="0" r="0" t="0"/>
            <wp:docPr id="2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247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ins w:author="Maykon S. Ferreira" w:id="0" w:date="2023-05-26T17:29:4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ins w:author="Maykon S. Ferreira" w:id="0" w:date="2023-05-26T17:29:41Z"/>
          <w:rFonts w:ascii="Courier New" w:cs="Courier New" w:eastAsia="Courier New" w:hAnsi="Courier New"/>
          <w:color w:val="6aa94f"/>
          <w:sz w:val="24"/>
          <w:szCs w:val="24"/>
        </w:rPr>
      </w:pPr>
      <w:ins w:author="Maykon S. Ferreira" w:id="0" w:date="2023-05-26T17:29:41Z">
        <w:r w:rsidDel="00000000" w:rsidR="00000000" w:rsidRPr="00000000">
          <w:rPr>
            <w:rFonts w:ascii="Courier New" w:cs="Courier New" w:eastAsia="Courier New" w:hAnsi="Courier New"/>
            <w:color w:val="d4d4d4"/>
            <w:sz w:val="24"/>
            <w:szCs w:val="24"/>
            <w:rtl w:val="0"/>
          </w:rPr>
          <w:t xml:space="preserve">git add .\README.txt </w:t>
        </w:r>
        <w:r w:rsidDel="00000000" w:rsidR="00000000" w:rsidRPr="00000000">
          <w:rPr>
            <w:rFonts w:ascii="Courier New" w:cs="Courier New" w:eastAsia="Courier New" w:hAnsi="Courier New"/>
            <w:color w:val="6aa94f"/>
            <w:sz w:val="24"/>
            <w:szCs w:val="24"/>
            <w:rtl w:val="0"/>
          </w:rPr>
          <w:t xml:space="preserve">#adionando arquivo individual para comitar se for necessário (RE clique em TAB para preencher automaticamente) STAGED</w:t>
        </w:r>
      </w:ins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ins w:author="Maykon S. Ferreira" w:id="0" w:date="2023-05-26T17:29:41Z"/>
          <w:rFonts w:ascii="Courier New" w:cs="Courier New" w:eastAsia="Courier New" w:hAnsi="Courier New"/>
          <w:color w:val="6aa94f"/>
          <w:sz w:val="24"/>
          <w:szCs w:val="24"/>
        </w:rPr>
      </w:pPr>
      <w:ins w:author="Maykon S. Ferreira" w:id="0" w:date="2023-05-26T17:29:41Z">
        <w:r w:rsidDel="00000000" w:rsidR="00000000" w:rsidRPr="00000000">
          <w:rPr>
            <w:rFonts w:ascii="Courier New" w:cs="Courier New" w:eastAsia="Courier New" w:hAnsi="Courier New"/>
            <w:color w:val="d4d4d4"/>
            <w:sz w:val="24"/>
            <w:szCs w:val="24"/>
            <w:rtl w:val="0"/>
          </w:rPr>
          <w:t xml:space="preserve">git add . </w:t>
        </w:r>
        <w:r w:rsidDel="00000000" w:rsidR="00000000" w:rsidRPr="00000000">
          <w:rPr>
            <w:rFonts w:ascii="Courier New" w:cs="Courier New" w:eastAsia="Courier New" w:hAnsi="Courier New"/>
            <w:color w:val="6aa94f"/>
            <w:sz w:val="24"/>
            <w:szCs w:val="24"/>
            <w:rtl w:val="0"/>
          </w:rPr>
          <w:t xml:space="preserve">#adionando todos os arquivos arquivos para comitar se for necessário STAGED</w:t>
        </w:r>
      </w:ins>
    </w:p>
    <w:p w:rsidR="00000000" w:rsidDel="00000000" w:rsidP="00000000" w:rsidRDefault="00000000" w:rsidRPr="00000000" w14:paraId="00000011">
      <w:pPr>
        <w:rPr>
          <w:ins w:author="Maykon S. Ferreira" w:id="0" w:date="2023-05-26T17:29:41Z"/>
          <w:sz w:val="24"/>
          <w:szCs w:val="24"/>
        </w:rPr>
      </w:pPr>
      <w:ins w:author="Maykon S. Ferreira" w:id="0" w:date="2023-05-26T17:29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2">
      <w:pPr>
        <w:rPr>
          <w:ins w:author="Maykon S. Ferreira" w:id="0" w:date="2023-05-26T17:29:41Z"/>
          <w:sz w:val="24"/>
          <w:szCs w:val="24"/>
        </w:rPr>
      </w:pPr>
      <w:ins w:author="Maykon S. Ferreira" w:id="0" w:date="2023-05-26T17:29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3">
      <w:pPr>
        <w:rPr>
          <w:ins w:author="Maykon S. Ferreira" w:id="0" w:date="2023-05-26T17:29:41Z"/>
          <w:sz w:val="24"/>
          <w:szCs w:val="24"/>
        </w:rPr>
      </w:pPr>
      <w:ins w:author="Maykon S. Ferreira" w:id="0" w:date="2023-05-26T17:29:41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239125" cy="3238500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diff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#mostra as linhas em que o arquivo foi modificado depois de comitado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477125" cy="342900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6aa94f"/>
          <w:sz w:val="24"/>
          <w:szCs w:val="24"/>
        </w:rPr>
      </w:pPr>
      <w:r w:rsidDel="00000000" w:rsidR="00000000" w:rsidRPr="00000000">
        <w:rPr>
          <w:color w:val="6aa94f"/>
          <w:sz w:val="24"/>
          <w:szCs w:val="24"/>
          <w:rtl w:val="0"/>
        </w:rPr>
        <w:t xml:space="preserve">OU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391525" cy="2876550"/>
            <wp:effectExtent b="0" l="0" r="0" t="0"/>
            <wp:docPr id="1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91525" cy="2876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commit -m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4"/>
          <w:szCs w:val="24"/>
          <w:rtl w:val="0"/>
        </w:rPr>
        <w:t xml:space="preserve">"add new title"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#comitando arquivo (dica: é legal comitar a cada alteracao do arquivo, mesmo se for pequena, como no exemplo: um novo titulo)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#COMMIT (salvar estado do projeto) SNAPSHO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915150" cy="885825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88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log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#mostra o histórico de todos os commits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0225" cy="3476625"/>
            <wp:effectExtent b="0" l="0" r="0" t="0"/>
            <wp:docPr id="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00850" cy="2486025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486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restore .\README.txt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#descarta as alteracoes feitas e volta ao arquivo cru nao modificado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771525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restore --staged .\README.txt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#usado quando se deseja retornar ao estado de apenas modificado (CHANGE) depois de comitado (add . STAGED)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76400" cy="847725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remote add origin https</w:t>
      </w:r>
      <w:r w:rsidDel="00000000" w:rsidR="00000000" w:rsidRPr="00000000">
        <w:rPr>
          <w:rFonts w:ascii="Courier New" w:cs="Courier New" w:eastAsia="Courier New" w:hAnsi="Courier New"/>
          <w:color w:val="dcdcdc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//github.com/MaykonSferreira/GIT-ADA.git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#Adiciona uma conecao remota ao repositorio do github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remote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#verifica o nome da conexao remota (ORIGIN)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push origin master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#empurra o arquivo local(ORIGIN) para a branch principal (MASTER) do github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</w:rPr>
        <w:drawing>
          <wp:inline distB="114300" distT="114300" distL="114300" distR="114300">
            <wp:extent cx="4171950" cy="3619500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pull origin master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#puxa as alteracoes feitas na branch principal (MASTER) E ADICIONA para o meu repositorio local (ORIGIN) || Ex: QUANDO OUTRAS PESSOAS COMITAM O ARQUIVO DA BRANCH PRINCIPAL (MASTER)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</w:rPr>
        <w:drawing>
          <wp:inline distB="114300" distT="114300" distL="114300" distR="114300">
            <wp:extent cx="5495925" cy="3295650"/>
            <wp:effectExtent b="0" l="0" r="0" t="0"/>
            <wp:docPr id="1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295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</w:rPr>
        <w:drawing>
          <wp:inline distB="114300" distT="114300" distL="114300" distR="114300">
            <wp:extent cx="2895600" cy="146685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log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#mostra a localidade de onde estou nas ramificacoes HEAD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log --oneline --decorate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#mostra a localidade de onde esta nas ramificacoes HEAD em uma linha(--oneline) e com cores(--decorate)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</w:rPr>
        <w:drawing>
          <wp:inline distB="114300" distT="114300" distL="114300" distR="114300">
            <wp:extent cx="6791325" cy="1114425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chekout testing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#muda a localidade do HEAD para a branch testing q eu criei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log --oneline --decorate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#mostra a nova localidade de onde estou nas ramificacoes HEAD em uma linha(--oneline) e com cores(--decorate)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</w:rPr>
        <w:drawing>
          <wp:inline distB="114300" distT="114300" distL="114300" distR="114300">
            <wp:extent cx="6791325" cy="1685925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68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24550" cy="5248275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524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COMITEI UM NOVO ARQUIVO NA BRANCH TESTING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DEPOIS MUDEI PARA A BRANCH MASTER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O NOVO ARQUIVO CRIADO NA BRANCH TESTING NAO APARECE NA BRANCH MASTER PERMANECENDO NO ÚLTIMO COMMIT (PASSADO). 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VER A FIGURA ACIMA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O QUE OCORREU FOI UMA RAMIFICAÇÃO/DIVISÃO DOS COMMITS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COMUMENTE USADO PARA QUE VÁRIOS DEV TRABALHEM AO MESMO TEMPO EM UM PROJETO EM DIFERENTES PARTES DELE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EM UM CERTO PONTO DO DESENVOLVIMENTO ESSAS RAMIFICAÇÕES PODERAO SE ENCONTRARAO NA LINHA PRINCIPAL DO CÓDIGO (COMMITS)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VER A FIGURA ABAIXO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858000" cy="56197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1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ADICIONAR ARQUIVO PARA STAGED ATRAVÉS DA EXTENSAO GIT 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7248525" cy="2066925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4852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COMMITAR ARQUIVO ATRAVÉS DA EXTENSAO GIT LENS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810125" cy="22955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4"/>
          <w:szCs w:val="24"/>
          <w:rtl w:val="0"/>
        </w:rPr>
        <w:t xml:space="preserve">git merge testing </w:t>
      </w: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#as alteracoes feitas na branch (TESTING) É FUNDIDA com o meu repositorio (MASTER)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</w:rPr>
        <w:drawing>
          <wp:inline distB="114300" distT="114300" distL="114300" distR="114300">
            <wp:extent cx="6086475" cy="1123950"/>
            <wp:effectExtent b="0" l="0" r="0" t="0"/>
            <wp:docPr id="1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a94f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6aa94f"/>
          <w:sz w:val="24"/>
          <w:szCs w:val="24"/>
          <w:rtl w:val="0"/>
        </w:rPr>
        <w:t xml:space="preserve">VER A FIGURA ABAIXO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8705850" cy="5076825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058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ykon S. Ferreira" w:id="0" w:date="2023-05-26T17:20:58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(use "git add &lt;arquivo&gt;..." para incluir no que será confirmado)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README.txt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nada adicionado ao commit, mas arquivos não rastreados presentes (use "git add" para rastrear)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 C:\Users\mayko\OneDrive\Área de Trabalho\ADA\Engenheiro de dados\GIT&gt;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21.png"/><Relationship Id="rId24" Type="http://schemas.openxmlformats.org/officeDocument/2006/relationships/image" Target="media/image5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10.png"/><Relationship Id="rId26" Type="http://schemas.openxmlformats.org/officeDocument/2006/relationships/image" Target="media/image12.png"/><Relationship Id="rId25" Type="http://schemas.openxmlformats.org/officeDocument/2006/relationships/image" Target="media/image14.png"/><Relationship Id="rId27" Type="http://schemas.openxmlformats.org/officeDocument/2006/relationships/image" Target="media/image15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8.png"/><Relationship Id="rId8" Type="http://schemas.openxmlformats.org/officeDocument/2006/relationships/image" Target="media/image16.png"/><Relationship Id="rId11" Type="http://schemas.openxmlformats.org/officeDocument/2006/relationships/image" Target="media/image19.png"/><Relationship Id="rId10" Type="http://schemas.openxmlformats.org/officeDocument/2006/relationships/image" Target="media/image17.png"/><Relationship Id="rId13" Type="http://schemas.openxmlformats.org/officeDocument/2006/relationships/image" Target="media/image20.png"/><Relationship Id="rId12" Type="http://schemas.openxmlformats.org/officeDocument/2006/relationships/image" Target="media/image6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7.png"/><Relationship Id="rId16" Type="http://schemas.openxmlformats.org/officeDocument/2006/relationships/image" Target="media/image3.png"/><Relationship Id="rId19" Type="http://schemas.openxmlformats.org/officeDocument/2006/relationships/image" Target="media/image2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